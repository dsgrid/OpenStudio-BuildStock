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197C9" w14:textId="77777777" w:rsidR="0029612A" w:rsidRDefault="0029612A" w:rsidP="0029612A">
      <w:pPr>
        <w:spacing w:after="0"/>
        <w:jc w:val="center"/>
        <w:rPr>
          <w:b/>
          <w:sz w:val="28"/>
          <w:u w:val="single"/>
        </w:rPr>
      </w:pPr>
      <w:r w:rsidRPr="0029612A">
        <w:rPr>
          <w:b/>
          <w:sz w:val="28"/>
          <w:u w:val="single"/>
        </w:rPr>
        <w:t>Infiltration Data Retrieval, Processing, and Validation Outline</w:t>
      </w:r>
    </w:p>
    <w:p w14:paraId="7648E64A" w14:textId="77777777" w:rsidR="0029612A" w:rsidRPr="0029612A" w:rsidRDefault="0029612A" w:rsidP="0029612A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John Alley</w:t>
      </w:r>
    </w:p>
    <w:p w14:paraId="65B790DA" w14:textId="77777777" w:rsidR="0029612A" w:rsidRDefault="0029612A" w:rsidP="0029612A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4/27/17</w:t>
      </w:r>
    </w:p>
    <w:p w14:paraId="4E3CF1A8" w14:textId="77777777" w:rsidR="0029612A" w:rsidRDefault="0029612A" w:rsidP="0029612A">
      <w:pPr>
        <w:pStyle w:val="Heading1"/>
      </w:pPr>
      <w:r>
        <w:t>DATA GATHERING</w:t>
      </w:r>
    </w:p>
    <w:p w14:paraId="130F9A8B" w14:textId="77777777" w:rsidR="0029612A" w:rsidRDefault="0029612A" w:rsidP="0029612A">
      <w:pPr>
        <w:pStyle w:val="Heading2"/>
      </w:pPr>
      <w:r>
        <w:t xml:space="preserve">The Laurence Berkeley Laboratory Model </w:t>
      </w:r>
    </w:p>
    <w:p w14:paraId="58A8782C" w14:textId="77777777" w:rsidR="0029612A" w:rsidRDefault="0029612A" w:rsidP="0029612A">
      <w:pPr>
        <w:pStyle w:val="ListParagraph"/>
        <w:numPr>
          <w:ilvl w:val="0"/>
          <w:numId w:val="2"/>
        </w:numPr>
      </w:pPr>
      <w:r>
        <w:t>Most comprehensive analyzation of air leakage measurements for single-family detached homes in the US ~134,000 single-family detached homes in the US</w:t>
      </w:r>
    </w:p>
    <w:p w14:paraId="52171A3B" w14:textId="77777777" w:rsidR="0029612A" w:rsidRDefault="0029612A" w:rsidP="0029612A">
      <w:pPr>
        <w:pStyle w:val="ListParagraph"/>
        <w:numPr>
          <w:ilvl w:val="0"/>
          <w:numId w:val="2"/>
        </w:numPr>
      </w:pPr>
      <w:r>
        <w:t>Created a model that takes 9 inputs and returns 2 Charts based on</w:t>
      </w:r>
      <w:del w:id="0" w:author="Eric Wilson" w:date="2017-05-09T12:08:00Z">
        <w:r w:rsidDel="00945C24">
          <w:delText>o</w:delText>
        </w:r>
      </w:del>
      <w:r>
        <w:t xml:space="preserve"> inputs:</w:t>
      </w:r>
    </w:p>
    <w:p w14:paraId="5B563900" w14:textId="77777777" w:rsidR="0029612A" w:rsidRDefault="0029612A" w:rsidP="0029612A">
      <w:pPr>
        <w:pStyle w:val="ListParagraph"/>
        <w:numPr>
          <w:ilvl w:val="1"/>
          <w:numId w:val="2"/>
        </w:numPr>
      </w:pPr>
      <w:r>
        <w:t>Normalized Leakage – Probability Density Function</w:t>
      </w:r>
    </w:p>
    <w:p w14:paraId="15D5A09A" w14:textId="77777777" w:rsidR="00514D15" w:rsidRDefault="0029612A" w:rsidP="00514D15">
      <w:pPr>
        <w:pStyle w:val="ListParagraph"/>
        <w:numPr>
          <w:ilvl w:val="1"/>
          <w:numId w:val="2"/>
        </w:numPr>
      </w:pPr>
      <w:r>
        <w:t>ACH50 – Cumulative Distribution Function</w:t>
      </w:r>
    </w:p>
    <w:p w14:paraId="3F7EE121" w14:textId="77777777" w:rsidR="00514D15" w:rsidRDefault="00514D15" w:rsidP="00514D15">
      <w:r>
        <w:rPr>
          <w:noProof/>
        </w:rPr>
        <w:drawing>
          <wp:inline distT="0" distB="0" distL="0" distR="0" wp14:anchorId="195825EE" wp14:editId="65B3DA7A">
            <wp:extent cx="5715000" cy="479302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BNL_Plots_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6C6" w14:textId="77777777" w:rsidR="00BB424E" w:rsidRDefault="00B86305" w:rsidP="008A33A6">
      <w:pPr>
        <w:jc w:val="center"/>
      </w:pPr>
      <w:r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15950" wp14:editId="5D5C19B1">
                <wp:simplePos x="0" y="0"/>
                <wp:positionH relativeFrom="column">
                  <wp:posOffset>107950</wp:posOffset>
                </wp:positionH>
                <wp:positionV relativeFrom="paragraph">
                  <wp:posOffset>4070350</wp:posOffset>
                </wp:positionV>
                <wp:extent cx="1384935" cy="131445"/>
                <wp:effectExtent l="0" t="0" r="2476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314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8" o:spid="_x0000_s1026" style="position:absolute;margin-left:8.5pt;margin-top:320.5pt;width:109.05pt;height:1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" filled="f" strokecolor="#f79646 [3209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28E04" wp14:editId="471F0CD0">
                <wp:simplePos x="0" y="0"/>
                <wp:positionH relativeFrom="column">
                  <wp:posOffset>104775</wp:posOffset>
                </wp:positionH>
                <wp:positionV relativeFrom="paragraph">
                  <wp:posOffset>4619625</wp:posOffset>
                </wp:positionV>
                <wp:extent cx="2271713" cy="134620"/>
                <wp:effectExtent l="0" t="0" r="146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713" cy="13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1" o:spid="_x0000_s1026" style="position:absolute;margin-left:8.25pt;margin-top:363.75pt;width:178.9pt;height:1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" filled="f" strokecolor="#00b050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B6DD8" wp14:editId="3BF1A89F">
                <wp:simplePos x="0" y="0"/>
                <wp:positionH relativeFrom="column">
                  <wp:posOffset>104775</wp:posOffset>
                </wp:positionH>
                <wp:positionV relativeFrom="paragraph">
                  <wp:posOffset>4405313</wp:posOffset>
                </wp:positionV>
                <wp:extent cx="2700338" cy="134620"/>
                <wp:effectExtent l="0" t="0" r="2413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338" cy="13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0" o:spid="_x0000_s1026" style="position:absolute;margin-left:8.25pt;margin-top:346.9pt;width:212.65pt;height:1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" filled="f" strokecolor="black [3213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DEBB98" wp14:editId="3BCF9C46">
                <wp:simplePos x="0" y="0"/>
                <wp:positionH relativeFrom="column">
                  <wp:posOffset>104775</wp:posOffset>
                </wp:positionH>
                <wp:positionV relativeFrom="paragraph">
                  <wp:posOffset>3624263</wp:posOffset>
                </wp:positionV>
                <wp:extent cx="2328863" cy="223837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863" cy="2238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9" o:spid="_x0000_s1026" style="position:absolute;margin-left:8.25pt;margin-top:285.4pt;width:183.4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" filled="f" strokecolor="#1f497d [3215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AEC0B" wp14:editId="062E27D5">
                <wp:simplePos x="0" y="0"/>
                <wp:positionH relativeFrom="column">
                  <wp:posOffset>104775</wp:posOffset>
                </wp:positionH>
                <wp:positionV relativeFrom="paragraph">
                  <wp:posOffset>3390900</wp:posOffset>
                </wp:positionV>
                <wp:extent cx="2385695" cy="134938"/>
                <wp:effectExtent l="0" t="0" r="1460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695" cy="13493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6" o:spid="_x0000_s1026" style="position:absolute;margin-left:8.25pt;margin-top:267pt;width:187.85pt;height:1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" filled="f" strokecolor="#8064a2 [3207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AD4F2" wp14:editId="21881518">
                <wp:simplePos x="0" y="0"/>
                <wp:positionH relativeFrom="column">
                  <wp:posOffset>104775</wp:posOffset>
                </wp:positionH>
                <wp:positionV relativeFrom="paragraph">
                  <wp:posOffset>3171825</wp:posOffset>
                </wp:positionV>
                <wp:extent cx="1528445" cy="124460"/>
                <wp:effectExtent l="0" t="0" r="1460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24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5" o:spid="_x0000_s1026" style="position:absolute;margin-left:8.25pt;margin-top:249.75pt;width:120.35pt;height: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" filled="f" strokecolor="#9bbb59 [3206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DF0A3" wp14:editId="5225A2E3">
                <wp:simplePos x="0" y="0"/>
                <wp:positionH relativeFrom="column">
                  <wp:posOffset>104775</wp:posOffset>
                </wp:positionH>
                <wp:positionV relativeFrom="paragraph">
                  <wp:posOffset>2819400</wp:posOffset>
                </wp:positionV>
                <wp:extent cx="1252220" cy="144145"/>
                <wp:effectExtent l="0" t="0" r="241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144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" o:spid="_x0000_s1026" style="position:absolute;margin-left:8.25pt;margin-top:222pt;width:98.6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" filled="f" strokecolor="#c0504d [3205]" strokeweight="1pt"/>
            </w:pict>
          </mc:Fallback>
        </mc:AlternateContent>
      </w:r>
      <w:r w:rsidR="004D4E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6BA1B" wp14:editId="167E56E8">
                <wp:simplePos x="0" y="0"/>
                <wp:positionH relativeFrom="column">
                  <wp:posOffset>104775</wp:posOffset>
                </wp:positionH>
                <wp:positionV relativeFrom="paragraph">
                  <wp:posOffset>2585720</wp:posOffset>
                </wp:positionV>
                <wp:extent cx="1356995" cy="144145"/>
                <wp:effectExtent l="0" t="0" r="1460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14414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26" style="position:absolute;margin-left:8.25pt;margin-top:203.6pt;width:106.8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" filled="f" strokecolor="#243f60 [1604]" strokeweight="1pt"/>
            </w:pict>
          </mc:Fallback>
        </mc:AlternateContent>
      </w:r>
      <w:r w:rsidR="004D4E26" w:rsidRPr="008A33A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8C57F" wp14:editId="221D49FE">
                <wp:simplePos x="0" y="0"/>
                <wp:positionH relativeFrom="column">
                  <wp:posOffset>104775</wp:posOffset>
                </wp:positionH>
                <wp:positionV relativeFrom="paragraph">
                  <wp:posOffset>3943350</wp:posOffset>
                </wp:positionV>
                <wp:extent cx="1384935" cy="128588"/>
                <wp:effectExtent l="0" t="0" r="2476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12858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7" o:spid="_x0000_s1026" style="position:absolute;margin-left:8.25pt;margin-top:310.5pt;width:109.05pt;height:1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" filled="f" strokecolor="#4bacc6 [3208]" strokeweight="1pt"/>
            </w:pict>
          </mc:Fallback>
        </mc:AlternateContent>
      </w:r>
    </w:p>
    <w:p w14:paraId="77CC3DDA" w14:textId="77777777" w:rsidR="0029612A" w:rsidRDefault="00514D15" w:rsidP="00514D15">
      <w:pPr>
        <w:pStyle w:val="Heading2"/>
      </w:pPr>
      <w:r>
        <w:lastRenderedPageBreak/>
        <w:t>Retrieving the Data</w:t>
      </w:r>
    </w:p>
    <w:p w14:paraId="716DCFAD" w14:textId="77777777" w:rsidR="003A7DD2" w:rsidRDefault="00514D15" w:rsidP="003A7DD2">
      <w:pPr>
        <w:pStyle w:val="ListParagraph"/>
        <w:numPr>
          <w:ilvl w:val="0"/>
          <w:numId w:val="3"/>
        </w:numPr>
      </w:pPr>
      <w:r>
        <w:t>Com</w:t>
      </w:r>
      <w:r w:rsidR="003A7DD2">
        <w:t>piled a list of ~32,000</w:t>
      </w:r>
      <w:r>
        <w:t xml:space="preserve"> combinations of homes to be evaluated using this tool</w:t>
      </w:r>
    </w:p>
    <w:p w14:paraId="1CC5126A" w14:textId="77777777" w:rsidR="00BB424E" w:rsidRDefault="00514D15" w:rsidP="00BB424E">
      <w:pPr>
        <w:pStyle w:val="ListParagraph"/>
        <w:numPr>
          <w:ilvl w:val="0"/>
          <w:numId w:val="3"/>
        </w:numPr>
      </w:pPr>
      <w:r>
        <w:t>Used a script within Python to programmatically retrieve the data from the website</w:t>
      </w:r>
    </w:p>
    <w:p w14:paraId="4F603C02" w14:textId="77777777" w:rsidR="005D33DF" w:rsidRDefault="004D4E26" w:rsidP="00BB424E">
      <w:pPr>
        <w:pStyle w:val="ListParagraph"/>
        <w:numPr>
          <w:ilvl w:val="1"/>
          <w:numId w:val="3"/>
        </w:numPr>
      </w:pPr>
      <w:r>
        <w:t>Dictionary was created so that Text</w:t>
      </w:r>
      <w:r w:rsidR="005D33DF">
        <w:t xml:space="preserve"> Inputs could be put into a URL Queries</w:t>
      </w:r>
    </w:p>
    <w:p w14:paraId="39EAE7DA" w14:textId="77777777" w:rsidR="004B6E13" w:rsidRDefault="005D33DF" w:rsidP="008A33A6">
      <w:pPr>
        <w:pStyle w:val="ListParagraph"/>
        <w:numPr>
          <w:ilvl w:val="2"/>
          <w:numId w:val="3"/>
        </w:numPr>
      </w:pPr>
      <w:r>
        <w:t xml:space="preserve">EXAMPLE: Colors in URL and Picture Match </w:t>
      </w:r>
    </w:p>
    <w:p w14:paraId="03CD68D8" w14:textId="77777777" w:rsidR="008A33A6" w:rsidRDefault="008A33A6" w:rsidP="004B6E13">
      <w:pPr>
        <w:pStyle w:val="ListParagraph"/>
        <w:numPr>
          <w:ilvl w:val="3"/>
          <w:numId w:val="3"/>
        </w:numPr>
      </w:pPr>
      <w:r w:rsidRPr="008A33A6">
        <w:t>http://resdb.lbl.gov/main.php?step=2&amp;sub=2&amp;run_env_model=&amp;dtype1=&amp;dtype2=&amp;is_ca=&amp;calc_id=2&amp;</w:t>
      </w:r>
      <w:r w:rsidRPr="005D33DF">
        <w:rPr>
          <w:b/>
          <w:color w:val="1F497D" w:themeColor="text2"/>
          <w:u w:val="single"/>
        </w:rPr>
        <w:t>floor_area=1500</w:t>
      </w:r>
      <w:r w:rsidRPr="008A33A6">
        <w:t>&amp;</w:t>
      </w:r>
      <w:r w:rsidRPr="005D33DF">
        <w:rPr>
          <w:b/>
          <w:color w:val="C0504D" w:themeColor="accent2"/>
          <w:u w:val="single"/>
        </w:rPr>
        <w:t>house_height=8</w:t>
      </w:r>
      <w:r w:rsidRPr="008A33A6">
        <w:t>&amp;</w:t>
      </w:r>
      <w:r w:rsidRPr="005D33DF">
        <w:rPr>
          <w:b/>
          <w:color w:val="9BBB59" w:themeColor="accent3"/>
          <w:u w:val="single"/>
        </w:rPr>
        <w:t>year_built=1</w:t>
      </w:r>
      <w:r w:rsidRPr="008A33A6">
        <w:t>&amp;</w:t>
      </w:r>
      <w:r w:rsidRPr="005D33DF">
        <w:rPr>
          <w:b/>
          <w:color w:val="8064A2" w:themeColor="accent4"/>
          <w:u w:val="single"/>
        </w:rPr>
        <w:t>wap=0</w:t>
      </w:r>
      <w:r w:rsidRPr="008A33A6">
        <w:t>&amp;</w:t>
      </w:r>
      <w:r w:rsidRPr="005D33DF">
        <w:rPr>
          <w:b/>
          <w:color w:val="1F497D" w:themeColor="text2"/>
          <w:u w:val="single"/>
        </w:rPr>
        <w:t>ee_home=0</w:t>
      </w:r>
      <w:r w:rsidRPr="008A33A6">
        <w:t>&amp;</w:t>
      </w:r>
      <w:r w:rsidRPr="005D33DF">
        <w:rPr>
          <w:b/>
          <w:color w:val="4BACC6" w:themeColor="accent5"/>
          <w:u w:val="single"/>
        </w:rPr>
        <w:t>region=1</w:t>
      </w:r>
      <w:r w:rsidRPr="008A33A6">
        <w:t>&amp;</w:t>
      </w:r>
      <w:r w:rsidRPr="005D33DF">
        <w:rPr>
          <w:b/>
          <w:color w:val="F79646" w:themeColor="accent6"/>
          <w:u w:val="single"/>
        </w:rPr>
        <w:t>zone=1</w:t>
      </w:r>
      <w:r w:rsidRPr="008A33A6">
        <w:t>&amp;</w:t>
      </w:r>
      <w:r w:rsidRPr="005D33DF">
        <w:rPr>
          <w:b/>
          <w:color w:val="000000" w:themeColor="text1"/>
          <w:u w:val="single"/>
        </w:rPr>
        <w:t>foundation=1</w:t>
      </w:r>
      <w:r w:rsidRPr="008A33A6">
        <w:t>&amp;</w:t>
      </w:r>
      <w:r w:rsidRPr="005D33DF">
        <w:rPr>
          <w:color w:val="00B050"/>
          <w:u w:val="single"/>
        </w:rPr>
        <w:t>duct=1</w:t>
      </w:r>
      <w:r w:rsidRPr="005D33DF">
        <w:rPr>
          <w:color w:val="00B050"/>
        </w:rPr>
        <w:t xml:space="preserve"> </w:t>
      </w:r>
    </w:p>
    <w:p w14:paraId="7A3BE75A" w14:textId="77777777" w:rsidR="00B86305" w:rsidRDefault="00B86305" w:rsidP="00B86305">
      <w:pPr>
        <w:tabs>
          <w:tab w:val="left" w:pos="3560"/>
        </w:tabs>
      </w:pPr>
      <w:r>
        <w:rPr>
          <w:noProof/>
        </w:rPr>
        <w:drawing>
          <wp:inline distT="0" distB="0" distL="0" distR="0" wp14:anchorId="58AC593B" wp14:editId="66E822F8">
            <wp:extent cx="5943600" cy="495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736F" w14:textId="77777777" w:rsidR="00BB424E" w:rsidRDefault="00BB424E" w:rsidP="00BB424E">
      <w:pPr>
        <w:pStyle w:val="ListParagraph"/>
        <w:numPr>
          <w:ilvl w:val="1"/>
          <w:numId w:val="3"/>
        </w:numPr>
      </w:pPr>
      <w:r>
        <w:t>Sent requests to the website using the unique URL’s</w:t>
      </w:r>
    </w:p>
    <w:p w14:paraId="6F846062" w14:textId="77777777" w:rsidR="003A7DD2" w:rsidRDefault="00BB424E" w:rsidP="003A7DD2">
      <w:pPr>
        <w:pStyle w:val="ListParagraph"/>
        <w:numPr>
          <w:ilvl w:val="1"/>
          <w:numId w:val="3"/>
        </w:numPr>
      </w:pPr>
      <w:r>
        <w:t>Read in graphs as list of (</w:t>
      </w:r>
      <w:proofErr w:type="spellStart"/>
      <w:r>
        <w:t>x,y</w:t>
      </w:r>
      <w:proofErr w:type="spellEnd"/>
      <w:r>
        <w:t xml:space="preserve">) coordinates </w:t>
      </w:r>
    </w:p>
    <w:p w14:paraId="4472817E" w14:textId="77777777" w:rsidR="003A7DD2" w:rsidRDefault="003A7DD2" w:rsidP="003A7DD2">
      <w:pPr>
        <w:pStyle w:val="ListParagraph"/>
        <w:numPr>
          <w:ilvl w:val="1"/>
          <w:numId w:val="3"/>
        </w:numPr>
      </w:pPr>
      <w:r>
        <w:t xml:space="preserve">Paired coordinate lists with respective input values in a </w:t>
      </w:r>
      <w:proofErr w:type="spellStart"/>
      <w:r>
        <w:t>dataframe</w:t>
      </w:r>
      <w:proofErr w:type="spellEnd"/>
    </w:p>
    <w:p w14:paraId="77DE9C35" w14:textId="77777777" w:rsidR="003A7DD2" w:rsidRDefault="003A7DD2" w:rsidP="003A7DD2">
      <w:pPr>
        <w:pStyle w:val="ListParagraph"/>
        <w:numPr>
          <w:ilvl w:val="0"/>
          <w:numId w:val="3"/>
        </w:numPr>
      </w:pPr>
      <w:r>
        <w:t xml:space="preserve">Changed Numerical Inputs </w:t>
      </w:r>
      <w:r w:rsidR="004B6E13">
        <w:t xml:space="preserve"> back </w:t>
      </w:r>
      <w:r>
        <w:t xml:space="preserve">to their text values: e.g. </w:t>
      </w:r>
      <w:r w:rsidR="008A33A6">
        <w:t>6</w:t>
      </w:r>
      <w:r>
        <w:t xml:space="preserve"> </w:t>
      </w:r>
      <w:r>
        <w:sym w:font="Wingdings" w:char="F0E0"/>
      </w:r>
      <w:r w:rsidR="008A33A6">
        <w:t xml:space="preserve"> 2000’s or 1 </w:t>
      </w:r>
      <w:r w:rsidR="008A33A6">
        <w:sym w:font="Wingdings" w:char="F0E0"/>
      </w:r>
      <w:r w:rsidR="008A33A6">
        <w:t xml:space="preserve"> Slab</w:t>
      </w:r>
    </w:p>
    <w:p w14:paraId="321B8A80" w14:textId="77777777" w:rsidR="008A33A6" w:rsidRDefault="008A33A6" w:rsidP="003A7DD2">
      <w:pPr>
        <w:pStyle w:val="ListParagraph"/>
        <w:numPr>
          <w:ilvl w:val="0"/>
          <w:numId w:val="3"/>
        </w:numPr>
      </w:pPr>
      <w:r>
        <w:t xml:space="preserve">Split Normalized Leakage and ACH50 into two separate </w:t>
      </w:r>
      <w:proofErr w:type="spellStart"/>
      <w:r>
        <w:t>dataframes</w:t>
      </w:r>
      <w:proofErr w:type="spellEnd"/>
    </w:p>
    <w:p w14:paraId="659D240B" w14:textId="77777777" w:rsidR="008A33A6" w:rsidRDefault="008A33A6" w:rsidP="008A33A6">
      <w:pPr>
        <w:pStyle w:val="ListParagraph"/>
        <w:numPr>
          <w:ilvl w:val="1"/>
          <w:numId w:val="3"/>
        </w:numPr>
      </w:pPr>
      <w:r>
        <w:t>Saved as .tsv files</w:t>
      </w:r>
    </w:p>
    <w:p w14:paraId="587CA824" w14:textId="77777777" w:rsidR="00B86305" w:rsidRDefault="008A33A6" w:rsidP="008A33A6">
      <w:pPr>
        <w:pStyle w:val="Heading2"/>
      </w:pPr>
      <w:r>
        <w:lastRenderedPageBreak/>
        <w:t>Manipulating the Data</w:t>
      </w:r>
    </w:p>
    <w:p w14:paraId="414B475E" w14:textId="77777777" w:rsidR="004B6E13" w:rsidRDefault="004B6E13" w:rsidP="004B6E13">
      <w:pPr>
        <w:pStyle w:val="Heading3"/>
      </w:pPr>
      <w:r>
        <w:t>Cumulative Distribution to Probability Distribution</w:t>
      </w:r>
    </w:p>
    <w:p w14:paraId="7FFDB643" w14:textId="77777777" w:rsidR="004B6E13" w:rsidRDefault="00371FCA" w:rsidP="004B6E13">
      <w:pPr>
        <w:pStyle w:val="ListParagraph"/>
        <w:numPr>
          <w:ilvl w:val="0"/>
          <w:numId w:val="4"/>
        </w:numPr>
      </w:pPr>
      <w:r>
        <w:t>Separated x</w:t>
      </w:r>
      <w:r w:rsidR="004B6E13">
        <w:t xml:space="preserve"> and </w:t>
      </w:r>
      <w:r>
        <w:t>y</w:t>
      </w:r>
      <w:r w:rsidR="004B6E13">
        <w:t xml:space="preserve"> values</w:t>
      </w:r>
      <w:r w:rsidR="00355948">
        <w:t xml:space="preserve"> for ACH50 </w:t>
      </w:r>
      <w:r w:rsidR="004B6E13">
        <w:t>into separate lists</w:t>
      </w:r>
    </w:p>
    <w:p w14:paraId="434635BB" w14:textId="77777777" w:rsidR="004B6E13" w:rsidRDefault="000025D0" w:rsidP="004B6E13">
      <w:pPr>
        <w:pStyle w:val="ListParagraph"/>
        <w:numPr>
          <w:ilvl w:val="0"/>
          <w:numId w:val="4"/>
        </w:numPr>
      </w:pPr>
      <w:r>
        <w:t>Probability distribution created by making a new list of y-values using the following formula</w:t>
      </w:r>
    </w:p>
    <w:p w14:paraId="7788177A" w14:textId="77777777" w:rsidR="004B6E13" w:rsidRDefault="000025D0" w:rsidP="004B6E13">
      <w:pPr>
        <w:pStyle w:val="ListParagraph"/>
        <w:numPr>
          <w:ilvl w:val="1"/>
          <w:numId w:val="4"/>
        </w:numPr>
      </w:pPr>
      <w:r>
        <w:t xml:space="preserve">Let </w:t>
      </w:r>
      <w:r>
        <w:rPr>
          <w:i/>
        </w:rPr>
        <w:t xml:space="preserve">n </w:t>
      </w:r>
      <w:r>
        <w:t>be</w:t>
      </w:r>
      <w:r w:rsidR="004B6E13">
        <w:t xml:space="preserve"> the </w:t>
      </w:r>
      <w:r w:rsidR="004B6E13">
        <w:rPr>
          <w:i/>
        </w:rPr>
        <w:t>n</w:t>
      </w:r>
      <w:r w:rsidR="004B6E13">
        <w:rPr>
          <w:i/>
          <w:vertAlign w:val="superscript"/>
        </w:rPr>
        <w:t>th</w:t>
      </w:r>
      <w:r w:rsidR="004B6E13">
        <w:rPr>
          <w:i/>
        </w:rPr>
        <w:t xml:space="preserve"> </w:t>
      </w:r>
      <w:r w:rsidR="004B6E13">
        <w:t>element in [y</w:t>
      </w:r>
      <w:r w:rsidR="004B6E13">
        <w:rPr>
          <w:vertAlign w:val="subscript"/>
        </w:rPr>
        <w:t>0</w:t>
      </w:r>
      <w:proofErr w:type="gramStart"/>
      <w:r w:rsidR="004B6E13">
        <w:t>,y</w:t>
      </w:r>
      <w:r w:rsidR="004B6E13">
        <w:rPr>
          <w:vertAlign w:val="subscript"/>
        </w:rPr>
        <w:t>1</w:t>
      </w:r>
      <w:proofErr w:type="gramEnd"/>
      <w:r w:rsidR="004B6E13">
        <w:t>,…,</w:t>
      </w:r>
      <w:proofErr w:type="spellStart"/>
      <w:r w:rsidR="004B6E13">
        <w:t>y</w:t>
      </w:r>
      <w:r w:rsidR="004B6E13">
        <w:rPr>
          <w:vertAlign w:val="subscript"/>
        </w:rPr>
        <w:t>n</w:t>
      </w:r>
      <w:proofErr w:type="spellEnd"/>
      <w:r w:rsidR="004B6E13">
        <w:t>] and [Y</w:t>
      </w:r>
      <w:r w:rsidR="004B6E13">
        <w:rPr>
          <w:vertAlign w:val="subscript"/>
        </w:rPr>
        <w:t>0</w:t>
      </w:r>
      <w:r w:rsidR="004B6E13">
        <w:t>,Y</w:t>
      </w:r>
      <w:r w:rsidR="004B6E13">
        <w:rPr>
          <w:vertAlign w:val="subscript"/>
        </w:rPr>
        <w:t>1</w:t>
      </w:r>
      <w:r w:rsidR="004B6E13">
        <w:t>,…,</w:t>
      </w:r>
      <w:proofErr w:type="spellStart"/>
      <w:r w:rsidR="004B6E13">
        <w:t>Y</w:t>
      </w:r>
      <w:r w:rsidR="004B6E13">
        <w:rPr>
          <w:vertAlign w:val="subscript"/>
        </w:rPr>
        <w:t>n</w:t>
      </w:r>
      <w:proofErr w:type="spellEnd"/>
      <w:r w:rsidR="004B6E13">
        <w:t>]</w:t>
      </w:r>
      <w:r>
        <w:t>. Where [y</w:t>
      </w:r>
      <w:r>
        <w:rPr>
          <w:vertAlign w:val="subscript"/>
        </w:rPr>
        <w:t>0</w:t>
      </w:r>
      <w:r>
        <w:t>,y</w:t>
      </w:r>
      <w:r>
        <w:rPr>
          <w:vertAlign w:val="subscript"/>
        </w:rPr>
        <w:t>1</w:t>
      </w:r>
      <w:r>
        <w:t>,…,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] is a cumulative distribution of </w:t>
      </w:r>
      <w:r>
        <w:rPr>
          <w:i/>
        </w:rPr>
        <w:t>y</w:t>
      </w:r>
      <w:r w:rsidR="00B26AE3">
        <w:t xml:space="preserve"> and [Y</w:t>
      </w:r>
      <w:r w:rsidR="00B26AE3">
        <w:rPr>
          <w:vertAlign w:val="subscript"/>
        </w:rPr>
        <w:t>0</w:t>
      </w:r>
      <w:r w:rsidR="00B26AE3">
        <w:t>,Y</w:t>
      </w:r>
      <w:r w:rsidR="00B26AE3">
        <w:rPr>
          <w:vertAlign w:val="subscript"/>
        </w:rPr>
        <w:t>1</w:t>
      </w:r>
      <w:r w:rsidR="00B26AE3">
        <w:t>,…,</w:t>
      </w:r>
      <w:proofErr w:type="spellStart"/>
      <w:r w:rsidR="00B26AE3">
        <w:t>Y</w:t>
      </w:r>
      <w:r w:rsidR="00B26AE3">
        <w:rPr>
          <w:vertAlign w:val="subscript"/>
        </w:rPr>
        <w:t>n</w:t>
      </w:r>
      <w:proofErr w:type="spellEnd"/>
      <w:r w:rsidR="00B26AE3">
        <w:t xml:space="preserve">] is the probability distribution of </w:t>
      </w:r>
      <w:r w:rsidR="00B26AE3">
        <w:rPr>
          <w:i/>
        </w:rPr>
        <w:t>y</w:t>
      </w:r>
      <w:r w:rsidR="00B26AE3">
        <w:t xml:space="preserve">. </w:t>
      </w:r>
      <w:r w:rsidR="004B6E13">
        <w:br/>
        <w:t>Y</w:t>
      </w:r>
      <w:r w:rsidR="00355948">
        <w:rPr>
          <w:vertAlign w:val="subscript"/>
        </w:rPr>
        <w:t>x</w:t>
      </w:r>
      <w:r w:rsidR="00B26AE3">
        <w:rPr>
          <w:vertAlign w:val="subscript"/>
        </w:rPr>
        <w:t>+1</w:t>
      </w:r>
      <w:r w:rsidR="004B6E13">
        <w:rPr>
          <w:vertAlign w:val="subscript"/>
        </w:rPr>
        <w:t xml:space="preserve"> </w:t>
      </w:r>
      <w:r w:rsidR="004B6E13">
        <w:t xml:space="preserve"> = y</w:t>
      </w:r>
      <w:r w:rsidR="00355948">
        <w:rPr>
          <w:vertAlign w:val="subscript"/>
        </w:rPr>
        <w:t>x+</w:t>
      </w:r>
      <w:r w:rsidR="00B26AE3">
        <w:rPr>
          <w:vertAlign w:val="subscript"/>
        </w:rPr>
        <w:t xml:space="preserve">1 </w:t>
      </w:r>
      <w:r w:rsidR="00355948">
        <w:t>–</w:t>
      </w:r>
      <w:r w:rsidR="00B26AE3">
        <w:t xml:space="preserve"> </w:t>
      </w:r>
      <w:proofErr w:type="spellStart"/>
      <w:r w:rsidR="00B26AE3">
        <w:t>y</w:t>
      </w:r>
      <w:r w:rsidR="00355948">
        <w:rPr>
          <w:vertAlign w:val="subscript"/>
        </w:rPr>
        <w:t>x</w:t>
      </w:r>
      <w:proofErr w:type="spellEnd"/>
      <w:r w:rsidR="00B26AE3">
        <w:t xml:space="preserve">  for </w:t>
      </w:r>
      <w:r w:rsidR="00B26AE3" w:rsidRPr="00B26AE3">
        <w:t>0</w:t>
      </w:r>
      <w:r w:rsidR="00B26AE3">
        <w:t xml:space="preserve"> </w:t>
      </w:r>
      <w:r w:rsidR="00B26AE3" w:rsidRPr="00B26AE3">
        <w:rPr>
          <w:u w:val="single"/>
        </w:rPr>
        <w:t>&lt;</w:t>
      </w:r>
      <w:r w:rsidR="00B26AE3">
        <w:t xml:space="preserve"> </w:t>
      </w:r>
      <w:r w:rsidR="00355948" w:rsidRPr="00355948">
        <w:rPr>
          <w:i/>
        </w:rPr>
        <w:t>x</w:t>
      </w:r>
      <w:r w:rsidR="00B26AE3">
        <w:rPr>
          <w:i/>
        </w:rPr>
        <w:t xml:space="preserve"> </w:t>
      </w:r>
      <w:r w:rsidR="00355948">
        <w:t xml:space="preserve">&lt; </w:t>
      </w:r>
      <w:r w:rsidR="00355948" w:rsidRPr="00355948">
        <w:rPr>
          <w:i/>
        </w:rPr>
        <w:t>n</w:t>
      </w:r>
      <w:r w:rsidR="00B26AE3">
        <w:t xml:space="preserve"> </w:t>
      </w:r>
      <w:r w:rsidR="004B6E13">
        <w:t xml:space="preserve"> </w:t>
      </w:r>
    </w:p>
    <w:p w14:paraId="3AF9ADA3" w14:textId="77777777" w:rsidR="00355948" w:rsidRDefault="00355948" w:rsidP="00355948">
      <w:pPr>
        <w:pStyle w:val="ListParagraph"/>
        <w:numPr>
          <w:ilvl w:val="0"/>
          <w:numId w:val="4"/>
        </w:numPr>
      </w:pPr>
      <w:r>
        <w:t>Set of columns created using x-values as headers</w:t>
      </w:r>
    </w:p>
    <w:p w14:paraId="17872C0C" w14:textId="77777777" w:rsidR="00355948" w:rsidRDefault="00355948" w:rsidP="00355948">
      <w:pPr>
        <w:pStyle w:val="ListParagraph"/>
        <w:numPr>
          <w:ilvl w:val="1"/>
          <w:numId w:val="4"/>
        </w:numPr>
      </w:pPr>
      <w:r>
        <w:t xml:space="preserve">Y-values populated across the columns </w:t>
      </w:r>
    </w:p>
    <w:p w14:paraId="37B17611" w14:textId="77777777" w:rsidR="00355948" w:rsidRDefault="00355948" w:rsidP="00355948">
      <w:pPr>
        <w:pStyle w:val="Heading3"/>
      </w:pPr>
      <w:r>
        <w:t>Collapsing Variables</w:t>
      </w:r>
    </w:p>
    <w:p w14:paraId="2E0B3C60" w14:textId="77777777" w:rsidR="00355948" w:rsidRDefault="00355948" w:rsidP="00355948">
      <w:pPr>
        <w:pStyle w:val="ListParagraph"/>
        <w:numPr>
          <w:ilvl w:val="0"/>
          <w:numId w:val="5"/>
        </w:numPr>
      </w:pPr>
      <w:r>
        <w:t xml:space="preserve">Total list of variables &gt; 32,000 which is too much for a probability distribution. </w:t>
      </w:r>
    </w:p>
    <w:p w14:paraId="0017EC52" w14:textId="77777777" w:rsidR="00355948" w:rsidRDefault="00355948" w:rsidP="00355948">
      <w:pPr>
        <w:pStyle w:val="ListParagraph"/>
        <w:numPr>
          <w:ilvl w:val="1"/>
          <w:numId w:val="5"/>
        </w:numPr>
      </w:pPr>
      <w:r>
        <w:t>Needed to collapse variables with similar distributions</w:t>
      </w:r>
    </w:p>
    <w:p w14:paraId="30D1B72B" w14:textId="77777777" w:rsidR="00536574" w:rsidRDefault="00355948" w:rsidP="00536574">
      <w:pPr>
        <w:pStyle w:val="ListParagraph"/>
        <w:numPr>
          <w:ilvl w:val="0"/>
          <w:numId w:val="5"/>
        </w:numPr>
      </w:pPr>
      <w:r>
        <w:t>Summed up the mean and variance for each distribution</w:t>
      </w:r>
      <w:r w:rsidR="00536574">
        <w:t xml:space="preserve"> using values from x and y distributions. </w:t>
      </w:r>
    </w:p>
    <w:p w14:paraId="786CBAFF" w14:textId="77777777" w:rsidR="00536574" w:rsidRDefault="00536574" w:rsidP="00536574">
      <w:pPr>
        <w:pStyle w:val="ListParagraph"/>
        <w:numPr>
          <w:ilvl w:val="0"/>
          <w:numId w:val="5"/>
        </w:numPr>
      </w:pPr>
      <w:r>
        <w:t xml:space="preserve">Looked at individual variables to see if they were distributed similarly under the Central Limit Theorem. </w:t>
      </w:r>
      <w:commentRangeStart w:id="1"/>
      <w:r>
        <w:t xml:space="preserve"> </w:t>
      </w:r>
      <w:commentRangeStart w:id="2"/>
      <w:r w:rsidR="00EF31DF">
        <w:t xml:space="preserve">3 </w:t>
      </w:r>
      <w:r>
        <w:t xml:space="preserve">possible collapses were identified </w:t>
      </w:r>
      <w:commentRangeEnd w:id="1"/>
      <w:r w:rsidR="00460DE1">
        <w:rPr>
          <w:rStyle w:val="CommentReference"/>
        </w:rPr>
        <w:commentReference w:id="1"/>
      </w:r>
      <w:commentRangeEnd w:id="2"/>
      <w:r w:rsidR="00945C24">
        <w:rPr>
          <w:rStyle w:val="CommentReference"/>
        </w:rPr>
        <w:commentReference w:id="2"/>
      </w:r>
    </w:p>
    <w:p w14:paraId="7E4EAFF6" w14:textId="77777777" w:rsidR="00460DE1" w:rsidRDefault="00536574" w:rsidP="00426E59">
      <w:pPr>
        <w:pStyle w:val="ListParagraph"/>
        <w:numPr>
          <w:ilvl w:val="1"/>
          <w:numId w:val="5"/>
        </w:numPr>
      </w:pPr>
      <w:r>
        <w:t xml:space="preserve">Ducts </w:t>
      </w:r>
    </w:p>
    <w:tbl>
      <w:tblPr>
        <w:tblW w:w="8338" w:type="dxa"/>
        <w:jc w:val="center"/>
        <w:tblInd w:w="-438" w:type="dxa"/>
        <w:tblLook w:val="04A0" w:firstRow="1" w:lastRow="0" w:firstColumn="1" w:lastColumn="0" w:noHBand="0" w:noVBand="1"/>
      </w:tblPr>
      <w:tblGrid>
        <w:gridCol w:w="4599"/>
        <w:gridCol w:w="1390"/>
        <w:gridCol w:w="1390"/>
        <w:gridCol w:w="959"/>
      </w:tblGrid>
      <w:tr w:rsidR="000F165C" w:rsidRPr="00536574" w14:paraId="663A2AAE" w14:textId="77777777" w:rsidTr="000F165C">
        <w:trPr>
          <w:trHeight w:val="288"/>
          <w:jc w:val="center"/>
        </w:trPr>
        <w:tc>
          <w:tcPr>
            <w:tcW w:w="459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C15CCA" w14:textId="77777777" w:rsidR="000F165C" w:rsidRDefault="000F165C" w:rsidP="000F165C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Foundation Type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1184EE" w14:textId="77777777" w:rsidR="000F165C" w:rsidRDefault="000F165C" w:rsidP="000F165C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F25663F" w14:textId="77777777" w:rsidR="000F165C" w:rsidRDefault="000F165C" w:rsidP="000F165C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8D032CF" w14:textId="77777777" w:rsidR="000F165C" w:rsidRDefault="000F165C" w:rsidP="000F165C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Sum of Count</w:t>
            </w:r>
          </w:p>
        </w:tc>
      </w:tr>
      <w:tr w:rsidR="000F165C" w:rsidRPr="00536574" w14:paraId="49E10441" w14:textId="77777777" w:rsidTr="000F165C">
        <w:trPr>
          <w:trHeight w:val="288"/>
          <w:jc w:val="center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3C3C" w14:textId="77777777" w:rsidR="000F165C" w:rsidRDefault="000F165C" w:rsidP="000F165C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Conditioned Basement or Unvented Crawlspace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0A2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14.00438252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3D6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5.968563674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728B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10368</w:t>
            </w:r>
          </w:p>
        </w:tc>
      </w:tr>
      <w:tr w:rsidR="000F165C" w:rsidRPr="00536574" w14:paraId="260499B3" w14:textId="77777777" w:rsidTr="000F165C">
        <w:trPr>
          <w:trHeight w:val="288"/>
          <w:jc w:val="center"/>
        </w:trPr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0F92" w14:textId="77777777" w:rsidR="000F165C" w:rsidRDefault="000F165C" w:rsidP="000F165C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Unconditioned Basement or Vented Crawlspace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4BB2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14.96868875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EEF0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6.092116677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5004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10368</w:t>
            </w:r>
          </w:p>
        </w:tc>
      </w:tr>
      <w:tr w:rsidR="000F165C" w:rsidRPr="00536574" w14:paraId="375EBA77" w14:textId="77777777" w:rsidTr="000F165C">
        <w:trPr>
          <w:trHeight w:val="288"/>
          <w:jc w:val="center"/>
        </w:trPr>
        <w:tc>
          <w:tcPr>
            <w:tcW w:w="459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891F41" w14:textId="77777777" w:rsidR="000F165C" w:rsidRDefault="000F165C" w:rsidP="000F165C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Grand Total</w:t>
            </w:r>
          </w:p>
        </w:tc>
        <w:tc>
          <w:tcPr>
            <w:tcW w:w="13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C80AF12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14.48653564</w:t>
            </w:r>
          </w:p>
        </w:tc>
        <w:tc>
          <w:tcPr>
            <w:tcW w:w="139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FC910B2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6.037066622</w:t>
            </w:r>
          </w:p>
        </w:tc>
        <w:tc>
          <w:tcPr>
            <w:tcW w:w="95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F923742" w14:textId="77777777" w:rsidR="000F165C" w:rsidRDefault="000F165C" w:rsidP="000F165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20736</w:t>
            </w:r>
          </w:p>
        </w:tc>
      </w:tr>
    </w:tbl>
    <w:p w14:paraId="482438C1" w14:textId="77777777" w:rsidR="00460DE1" w:rsidRDefault="00460DE1" w:rsidP="00460DE1">
      <w:pPr>
        <w:pStyle w:val="ListParagraph"/>
        <w:ind w:left="1440"/>
      </w:pPr>
    </w:p>
    <w:p w14:paraId="30A20F91" w14:textId="77777777" w:rsidR="00EF31DF" w:rsidRDefault="00460DE1" w:rsidP="00EF31DF">
      <w:pPr>
        <w:pStyle w:val="ListParagraph"/>
        <w:numPr>
          <w:ilvl w:val="1"/>
          <w:numId w:val="5"/>
        </w:numPr>
      </w:pPr>
      <w:r>
        <w:t>Climate Zones</w:t>
      </w:r>
      <w:r w:rsidR="00EF31DF">
        <w:t xml:space="preserve">  </w:t>
      </w:r>
    </w:p>
    <w:tbl>
      <w:tblPr>
        <w:tblW w:w="6807" w:type="dxa"/>
        <w:tblInd w:w="1368" w:type="dxa"/>
        <w:tblLook w:val="04A0" w:firstRow="1" w:lastRow="0" w:firstColumn="1" w:lastColumn="0" w:noHBand="0" w:noVBand="1"/>
      </w:tblPr>
      <w:tblGrid>
        <w:gridCol w:w="1477"/>
        <w:gridCol w:w="980"/>
        <w:gridCol w:w="1680"/>
        <w:gridCol w:w="1760"/>
        <w:gridCol w:w="1360"/>
      </w:tblGrid>
      <w:tr w:rsidR="00EF31DF" w:rsidRPr="00460DE1" w14:paraId="5432176B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43C0424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Climate_Zone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D77CA72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Region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79E4A70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E9A680E" w14:textId="77777777" w:rsidR="00EF31DF" w:rsidRPr="00536574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Stddev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496B1DB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</w:tr>
      <w:tr w:rsidR="00EF31DF" w:rsidRPr="00460DE1" w14:paraId="15C096F4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0B93D43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700190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F8E36E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12.45580208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339BF04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5.571613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961BDF0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3456</w:t>
            </w:r>
          </w:p>
        </w:tc>
      </w:tr>
      <w:tr w:rsidR="00EF31DF" w:rsidRPr="00460DE1" w14:paraId="7E9A04B7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D54D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A976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Dry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0070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12.56903096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AA2C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5.596565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1986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</w:tr>
      <w:tr w:rsidR="00EF31DF" w:rsidRPr="00460DE1" w14:paraId="3DB23163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D4EB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1FB4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Humid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F841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12.34257321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DAD5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5.546226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1C15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</w:tr>
      <w:tr w:rsidR="00EF31DF" w:rsidRPr="00460DE1" w14:paraId="264A132B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81D820C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12F375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51294F7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12.49800145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E989D2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5.581249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58F8B5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b/>
                <w:bCs/>
                <w:color w:val="000000"/>
              </w:rPr>
              <w:t>3456</w:t>
            </w:r>
          </w:p>
        </w:tc>
      </w:tr>
      <w:tr w:rsidR="00EF31DF" w:rsidRPr="00460DE1" w14:paraId="3276FFEB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232E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44EC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Alaska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E7D4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12.65342969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958A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5.614761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D40E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</w:tr>
      <w:tr w:rsidR="00EF31DF" w:rsidRPr="00460DE1" w14:paraId="18EFA7CC" w14:textId="77777777" w:rsidTr="00636691">
        <w:trPr>
          <w:trHeight w:val="28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A441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08D6" w14:textId="77777777" w:rsidR="00EF31DF" w:rsidRPr="00460DE1" w:rsidRDefault="00EF31DF" w:rsidP="006366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Humid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CE8F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12.34257321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577" w14:textId="77777777" w:rsidR="00EF31DF" w:rsidRDefault="00EF31DF" w:rsidP="0063669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5.546226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F743" w14:textId="77777777" w:rsidR="00EF31DF" w:rsidRPr="00460DE1" w:rsidRDefault="00EF31DF" w:rsidP="006366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DE1">
              <w:rPr>
                <w:rFonts w:ascii="Calibri" w:eastAsia="Times New Roman" w:hAnsi="Calibri" w:cs="Times New Roman"/>
                <w:color w:val="000000"/>
              </w:rPr>
              <w:t>1728</w:t>
            </w:r>
          </w:p>
        </w:tc>
      </w:tr>
    </w:tbl>
    <w:p w14:paraId="3D050A83" w14:textId="77777777" w:rsidR="00EF31DF" w:rsidRDefault="00EF31DF" w:rsidP="00EF31DF">
      <w:pPr>
        <w:pStyle w:val="ListParagraph"/>
        <w:numPr>
          <w:ilvl w:val="1"/>
          <w:numId w:val="5"/>
        </w:numPr>
      </w:pPr>
      <w:r>
        <w:t>Vintage</w:t>
      </w:r>
    </w:p>
    <w:tbl>
      <w:tblPr>
        <w:tblW w:w="6580" w:type="dxa"/>
        <w:jc w:val="center"/>
        <w:tblInd w:w="93" w:type="dxa"/>
        <w:tblLook w:val="04A0" w:firstRow="1" w:lastRow="0" w:firstColumn="1" w:lastColumn="0" w:noHBand="0" w:noVBand="1"/>
      </w:tblPr>
      <w:tblGrid>
        <w:gridCol w:w="1780"/>
        <w:gridCol w:w="1680"/>
        <w:gridCol w:w="1760"/>
        <w:gridCol w:w="1360"/>
      </w:tblGrid>
      <w:tr w:rsidR="00EF31DF" w:rsidRPr="00EF31DF" w14:paraId="71C7457F" w14:textId="77777777" w:rsidTr="00EF31D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710F6C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yearmaderange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D694ED1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C0184B0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 Dev.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4C28D5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Count</w:t>
            </w:r>
          </w:p>
        </w:tc>
      </w:tr>
      <w:tr w:rsidR="00EF31DF" w:rsidRPr="00EF31DF" w14:paraId="25CAF6B1" w14:textId="77777777" w:rsidTr="00EF31D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1C57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1970s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EB2E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15.97570226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18AE" w14:textId="77777777" w:rsidR="00EF31DF" w:rsidRDefault="00EF31DF" w:rsidP="00EF31D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5.987082721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A44C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5184</w:t>
            </w:r>
          </w:p>
        </w:tc>
      </w:tr>
      <w:tr w:rsidR="00EF31DF" w:rsidRPr="00EF31DF" w14:paraId="462F08E7" w14:textId="77777777" w:rsidTr="00EF31DF">
        <w:trPr>
          <w:trHeight w:val="288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9A2C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1980s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7AD3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15.69571788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DFC5" w14:textId="77777777" w:rsidR="00EF31DF" w:rsidRDefault="00EF31DF" w:rsidP="00EF31D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5.958146967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0B8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color w:val="000000"/>
              </w:rPr>
              <w:t>5184</w:t>
            </w:r>
          </w:p>
        </w:tc>
      </w:tr>
      <w:tr w:rsidR="00EF31DF" w:rsidRPr="00EF31DF" w14:paraId="348707CB" w14:textId="77777777" w:rsidTr="00EF31DF">
        <w:trPr>
          <w:trHeight w:val="288"/>
          <w:jc w:val="center"/>
        </w:trPr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755964" w14:textId="77777777" w:rsidR="00EF31DF" w:rsidRPr="00EF31DF" w:rsidRDefault="00EF31DF" w:rsidP="00EF31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F31224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15.83571007</w:t>
            </w:r>
          </w:p>
        </w:tc>
        <w:tc>
          <w:tcPr>
            <w:tcW w:w="17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50BCD7C" w14:textId="77777777" w:rsidR="00EF31DF" w:rsidRDefault="00EF31DF" w:rsidP="00EF31DF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5.973081055</w:t>
            </w:r>
          </w:p>
        </w:tc>
        <w:tc>
          <w:tcPr>
            <w:tcW w:w="1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0D70927" w14:textId="77777777" w:rsidR="00EF31DF" w:rsidRPr="00EF31DF" w:rsidRDefault="00EF31DF" w:rsidP="00EF31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F31DF">
              <w:rPr>
                <w:rFonts w:ascii="Calibri" w:eastAsia="Times New Roman" w:hAnsi="Calibri" w:cs="Times New Roman"/>
                <w:b/>
                <w:bCs/>
                <w:color w:val="000000"/>
              </w:rPr>
              <w:t>10368</w:t>
            </w:r>
          </w:p>
        </w:tc>
      </w:tr>
    </w:tbl>
    <w:p w14:paraId="3B42BC6E" w14:textId="77777777" w:rsidR="00426E59" w:rsidRDefault="00426E59" w:rsidP="00426E59">
      <w:pPr>
        <w:pStyle w:val="ListParagraph"/>
        <w:ind w:left="1080"/>
      </w:pPr>
    </w:p>
    <w:p w14:paraId="0A439EF5" w14:textId="77777777" w:rsidR="00EF31DF" w:rsidRDefault="00554EA1" w:rsidP="00EF31DF">
      <w:pPr>
        <w:pStyle w:val="ListParagraph"/>
        <w:numPr>
          <w:ilvl w:val="0"/>
          <w:numId w:val="5"/>
        </w:numPr>
      </w:pPr>
      <w:r>
        <w:lastRenderedPageBreak/>
        <w:t xml:space="preserve">Since each of the distributions has means that differ by </w:t>
      </w:r>
      <w:ins w:id="3" w:author="Eric Wilson" w:date="2017-05-09T12:08:00Z">
        <w:r w:rsidR="00945C24">
          <w:t>0</w:t>
        </w:r>
      </w:ins>
      <w:r>
        <w:t xml:space="preserve">.04 </w:t>
      </w:r>
      <w:commentRangeStart w:id="4"/>
      <w:r>
        <w:t>ACH50 Value</w:t>
      </w:r>
      <w:commentRangeEnd w:id="4"/>
      <w:r>
        <w:rPr>
          <w:rStyle w:val="CommentReference"/>
        </w:rPr>
        <w:commentReference w:id="4"/>
      </w:r>
      <w:r>
        <w:t xml:space="preserve">, and the number of values making up the distribution significant, we can assume by the central limit theorem that </w:t>
      </w:r>
      <w:r w:rsidR="002B05E6">
        <w:t xml:space="preserve">the distributions are similar and can be collapsed. </w:t>
      </w:r>
      <w:r w:rsidR="00DB22E0">
        <w:t xml:space="preserve">Since our distributions depend highly on having granular data, we plotted </w:t>
      </w:r>
      <w:r w:rsidR="00EF31DF">
        <w:t>randomly sampled</w:t>
      </w:r>
      <w:r w:rsidR="002B05E6">
        <w:t xml:space="preserve"> houses with the only </w:t>
      </w:r>
      <w:r w:rsidR="00DB22E0">
        <w:t>the variables above being different parameters.</w:t>
      </w:r>
      <w:r w:rsidR="00EF31DF">
        <w:t xml:space="preserve"> </w:t>
      </w:r>
    </w:p>
    <w:p w14:paraId="5F35CC0F" w14:textId="77777777" w:rsidR="000F165C" w:rsidRDefault="000F165C" w:rsidP="000F165C">
      <w:pPr>
        <w:pStyle w:val="ListParagraph"/>
        <w:numPr>
          <w:ilvl w:val="1"/>
          <w:numId w:val="5"/>
        </w:numPr>
      </w:pPr>
      <w:r>
        <w:t>Foundation Type - ACCEPT</w:t>
      </w:r>
      <w:r>
        <w:br/>
      </w:r>
      <w:r>
        <w:rPr>
          <w:noProof/>
        </w:rPr>
        <w:drawing>
          <wp:inline distT="0" distB="0" distL="0" distR="0" wp14:anchorId="72926B91" wp14:editId="763593F5">
            <wp:extent cx="3609783" cy="210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_Duct_Collap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783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37FD" w14:textId="77777777" w:rsidR="00460DE1" w:rsidRDefault="000F165C" w:rsidP="000F165C">
      <w:pPr>
        <w:pStyle w:val="ListParagraph"/>
        <w:numPr>
          <w:ilvl w:val="1"/>
          <w:numId w:val="5"/>
        </w:numPr>
      </w:pPr>
      <w:r>
        <w:t>Climate Zones 6&amp;7 - REJECT</w:t>
      </w:r>
      <w:r w:rsidR="00460DE1">
        <w:br/>
      </w:r>
      <w:r>
        <w:rPr>
          <w:noProof/>
        </w:rPr>
        <w:drawing>
          <wp:inline distT="0" distB="0" distL="0" distR="0" wp14:anchorId="007A08A2" wp14:editId="64A9CE3F">
            <wp:extent cx="4064409" cy="1619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ject_CR_Collaps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40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4E6" w14:textId="20F8434E" w:rsidR="000F165C" w:rsidRDefault="00BB2CD5" w:rsidP="000F165C">
      <w:pPr>
        <w:pStyle w:val="ListParagraph"/>
        <w:numPr>
          <w:ilvl w:val="1"/>
          <w:numId w:val="5"/>
        </w:numPr>
      </w:pPr>
      <w:ins w:id="5" w:author="NREL" w:date="2017-05-11T12:14:00Z">
        <w:r>
          <w:t xml:space="preserve">Vintage 1960’s &amp; 1970’ </w:t>
        </w:r>
      </w:ins>
      <w:commentRangeStart w:id="6"/>
      <w:ins w:id="7" w:author="Eric Wilson" w:date="2017-05-09T12:12:00Z">
        <w:r w:rsidR="00CB57BB">
          <w:t>ACCEPT?</w:t>
        </w:r>
        <w:commentRangeEnd w:id="6"/>
        <w:r w:rsidR="00CB57BB">
          <w:rPr>
            <w:rStyle w:val="CommentReference"/>
          </w:rPr>
          <w:commentReference w:id="6"/>
        </w:r>
      </w:ins>
      <w:r w:rsidR="000F165C">
        <w:br/>
      </w:r>
      <w:r w:rsidR="000F165C">
        <w:rPr>
          <w:noProof/>
        </w:rPr>
        <w:drawing>
          <wp:inline distT="0" distB="0" distL="0" distR="0" wp14:anchorId="615A24D9" wp14:editId="5A447598">
            <wp:extent cx="4260850" cy="159053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_Vintage_Collap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34" cy="15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EA0B" w14:textId="77777777" w:rsidR="000F165C" w:rsidRDefault="000F165C" w:rsidP="000F165C">
      <w:pPr>
        <w:pStyle w:val="ListParagraph"/>
        <w:numPr>
          <w:ilvl w:val="0"/>
          <w:numId w:val="5"/>
        </w:numPr>
      </w:pPr>
      <w:r>
        <w:t>By collapsing these 4 variables into 2 variables</w:t>
      </w:r>
      <w:r w:rsidR="00426E59">
        <w:t xml:space="preserve"> the number of rows was reduced by half.</w:t>
      </w:r>
    </w:p>
    <w:p w14:paraId="4FF35D58" w14:textId="77777777" w:rsidR="00426E59" w:rsidRDefault="00426E59" w:rsidP="00426E59">
      <w:pPr>
        <w:pStyle w:val="ListParagraph"/>
        <w:numPr>
          <w:ilvl w:val="1"/>
          <w:numId w:val="5"/>
        </w:numPr>
      </w:pPr>
      <w:r w:rsidRPr="00426E59">
        <w:t>'Foundation Type'</w:t>
      </w:r>
    </w:p>
    <w:p w14:paraId="4650DF65" w14:textId="77777777" w:rsidR="000F165C" w:rsidRDefault="00426E59" w:rsidP="00426E59">
      <w:pPr>
        <w:pStyle w:val="ListParagraph"/>
        <w:numPr>
          <w:ilvl w:val="2"/>
          <w:numId w:val="5"/>
        </w:numPr>
      </w:pPr>
      <w:r w:rsidRPr="00426E59">
        <w:t>'Unconditioned</w:t>
      </w:r>
      <w:r>
        <w:t xml:space="preserve"> Basement or Vented Crawlspace' &amp; </w:t>
      </w:r>
      <w:r w:rsidRPr="00426E59">
        <w:t>'Conditioned Basement or Unvented Crawlspace'</w:t>
      </w:r>
      <w:r>
        <w:t xml:space="preserve"> </w:t>
      </w:r>
      <w:r>
        <w:sym w:font="Wingdings" w:char="F0E0"/>
      </w:r>
      <w:r>
        <w:t xml:space="preserve"> ‘Basement or Crawlspace’</w:t>
      </w:r>
    </w:p>
    <w:p w14:paraId="27970B25" w14:textId="77777777" w:rsidR="00426E59" w:rsidRDefault="00426E59" w:rsidP="00426E59">
      <w:pPr>
        <w:pStyle w:val="ListParagraph"/>
        <w:numPr>
          <w:ilvl w:val="1"/>
          <w:numId w:val="5"/>
        </w:numPr>
      </w:pPr>
      <w:r>
        <w:t>‘Vintage’</w:t>
      </w:r>
    </w:p>
    <w:p w14:paraId="68936208" w14:textId="77777777" w:rsidR="00426E59" w:rsidRDefault="00426E59" w:rsidP="00426E59">
      <w:pPr>
        <w:pStyle w:val="ListParagraph"/>
        <w:numPr>
          <w:ilvl w:val="2"/>
          <w:numId w:val="5"/>
        </w:numPr>
      </w:pPr>
      <w:r>
        <w:t xml:space="preserve">‘1960s’ &amp; ‘1970s’ </w:t>
      </w:r>
      <w:r>
        <w:sym w:font="Wingdings" w:char="F0E0"/>
      </w:r>
      <w:r>
        <w:t xml:space="preserve"> ‘1960/70s’</w:t>
      </w:r>
    </w:p>
    <w:p w14:paraId="7924B3B4" w14:textId="77777777" w:rsidR="00426E59" w:rsidRDefault="00C9217D" w:rsidP="00C9217D">
      <w:pPr>
        <w:pStyle w:val="Heading3"/>
      </w:pPr>
      <w:r>
        <w:lastRenderedPageBreak/>
        <w:t>Binning the Data</w:t>
      </w:r>
    </w:p>
    <w:p w14:paraId="100F08B0" w14:textId="77777777" w:rsidR="00C9217D" w:rsidRDefault="00C9217D" w:rsidP="00C9217D">
      <w:pPr>
        <w:pStyle w:val="ListParagraph"/>
        <w:numPr>
          <w:ilvl w:val="0"/>
          <w:numId w:val="6"/>
        </w:numPr>
      </w:pPr>
      <w:r>
        <w:t xml:space="preserve">Binned Data using the LBNL_JSON_pull.py file. Binned by 1,2,3,4 for values of ACH50. </w:t>
      </w:r>
    </w:p>
    <w:p w14:paraId="2BCD0B00" w14:textId="77777777" w:rsidR="00C9217D" w:rsidRDefault="00C9217D" w:rsidP="00C9217D">
      <w:pPr>
        <w:pStyle w:val="ListParagraph"/>
        <w:numPr>
          <w:ilvl w:val="0"/>
          <w:numId w:val="6"/>
        </w:numPr>
      </w:pPr>
      <w:r>
        <w:t>Examined plots of binned data</w:t>
      </w:r>
    </w:p>
    <w:p w14:paraId="4EAF3E5C" w14:textId="059F1F73" w:rsidR="00C9217D" w:rsidRDefault="00C9217D" w:rsidP="001D06D2">
      <w:pPr>
        <w:pStyle w:val="ListParagraph"/>
        <w:numPr>
          <w:ilvl w:val="0"/>
          <w:numId w:val="6"/>
        </w:numPr>
      </w:pPr>
      <w:r>
        <w:t>Binning by 2 was best for smoothing irregularities in the data and still capturing the shape of the distribution</w:t>
      </w:r>
      <w:bookmarkStart w:id="8" w:name="_GoBack"/>
      <w:bookmarkEnd w:id="8"/>
    </w:p>
    <w:p w14:paraId="6C03509E" w14:textId="062223E7" w:rsidR="001D06D2" w:rsidRPr="00C9217D" w:rsidRDefault="001D06D2" w:rsidP="001D06D2">
      <w:pPr>
        <w:jc w:val="center"/>
      </w:pPr>
      <w:r>
        <w:rPr>
          <w:noProof/>
        </w:rPr>
        <w:drawing>
          <wp:inline distT="0" distB="0" distL="0" distR="0" wp14:anchorId="110E9D97" wp14:editId="71B9950A">
            <wp:extent cx="2698750" cy="2286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r="8677"/>
                    <a:stretch/>
                  </pic:blipFill>
                  <pic:spPr bwMode="auto">
                    <a:xfrm>
                      <a:off x="0" y="0"/>
                      <a:ext cx="26987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9E5FB" wp14:editId="29B6495C">
            <wp:extent cx="27051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r="8264"/>
                    <a:stretch/>
                  </pic:blipFill>
                  <pic:spPr bwMode="auto">
                    <a:xfrm>
                      <a:off x="0" y="0"/>
                      <a:ext cx="27051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B9BDE" wp14:editId="33D79BAB">
            <wp:extent cx="271145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0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 r="8471"/>
                    <a:stretch/>
                  </pic:blipFill>
                  <pic:spPr bwMode="auto">
                    <a:xfrm>
                      <a:off x="0" y="0"/>
                      <a:ext cx="27114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81548" wp14:editId="03B78438">
            <wp:extent cx="2698750" cy="22860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r="8677"/>
                    <a:stretch/>
                  </pic:blipFill>
                  <pic:spPr bwMode="auto">
                    <a:xfrm>
                      <a:off x="0" y="0"/>
                      <a:ext cx="26987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580" w:type="dxa"/>
        <w:tblInd w:w="93" w:type="dxa"/>
        <w:tblLook w:val="04A0" w:firstRow="1" w:lastRow="0" w:firstColumn="1" w:lastColumn="0" w:noHBand="0" w:noVBand="1"/>
      </w:tblPr>
      <w:tblGrid>
        <w:gridCol w:w="1580"/>
      </w:tblGrid>
      <w:tr w:rsidR="00460DE1" w:rsidRPr="00460DE1" w14:paraId="50C712DC" w14:textId="77777777" w:rsidTr="00460DE1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81EEC" w14:textId="77777777" w:rsidR="00460DE1" w:rsidRPr="00460DE1" w:rsidRDefault="00460DE1" w:rsidP="00C921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02B5492" w14:textId="2B6250D0" w:rsidR="008A33A6" w:rsidRPr="007B72C3" w:rsidRDefault="008A33A6" w:rsidP="00C9217D">
      <w:pPr>
        <w:pStyle w:val="Heading2"/>
        <w:numPr>
          <w:ilvl w:val="0"/>
          <w:numId w:val="0"/>
        </w:numPr>
      </w:pPr>
    </w:p>
    <w:sectPr w:rsidR="008A33A6" w:rsidRPr="007B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REL" w:date="2017-05-11T13:29:00Z" w:initials="N">
    <w:p w14:paraId="277E10DF" w14:textId="77777777" w:rsidR="00460DE1" w:rsidRDefault="00460DE1">
      <w:pPr>
        <w:pStyle w:val="CommentText"/>
      </w:pPr>
      <w:r>
        <w:rPr>
          <w:rStyle w:val="CommentReference"/>
        </w:rPr>
        <w:annotationRef/>
      </w:r>
      <w:r>
        <w:rPr>
          <w:b/>
          <w:u w:val="single"/>
        </w:rPr>
        <w:t>I can expand on this by doing a monte-</w:t>
      </w:r>
      <w:proofErr w:type="spellStart"/>
      <w:r>
        <w:rPr>
          <w:b/>
          <w:u w:val="single"/>
        </w:rPr>
        <w:t>carlo</w:t>
      </w:r>
      <w:proofErr w:type="spellEnd"/>
      <w:r>
        <w:rPr>
          <w:b/>
          <w:u w:val="single"/>
        </w:rPr>
        <w:t xml:space="preserve"> style overlapping integration of the normal distributions of these if you need to prove that they can be collapsed</w:t>
      </w:r>
      <w:r>
        <w:rPr>
          <w:rStyle w:val="CommentReference"/>
        </w:rPr>
        <w:annotationRef/>
      </w:r>
    </w:p>
  </w:comment>
  <w:comment w:id="2" w:author="Eric Wilson" w:date="2017-05-11T13:29:00Z" w:initials="EW">
    <w:p w14:paraId="2A59F096" w14:textId="77777777" w:rsidR="00945C24" w:rsidRDefault="00945C24">
      <w:pPr>
        <w:pStyle w:val="CommentText"/>
      </w:pPr>
      <w:r>
        <w:rPr>
          <w:rStyle w:val="CommentReference"/>
        </w:rPr>
        <w:annotationRef/>
      </w:r>
      <w:r>
        <w:t>I think our qualitative evaluation so far is sufficient.</w:t>
      </w:r>
    </w:p>
  </w:comment>
  <w:comment w:id="4" w:author="NREL" w:date="2017-05-11T13:29:00Z" w:initials="N">
    <w:p w14:paraId="576F7F76" w14:textId="77777777" w:rsidR="00554EA1" w:rsidRDefault="00554EA1">
      <w:pPr>
        <w:pStyle w:val="CommentText"/>
      </w:pPr>
      <w:r>
        <w:rPr>
          <w:rStyle w:val="CommentReference"/>
        </w:rPr>
        <w:annotationRef/>
      </w:r>
      <w:r>
        <w:t>No idea what it’s measured in. Again, I can use % difference to show how similar they truly are</w:t>
      </w:r>
    </w:p>
  </w:comment>
  <w:comment w:id="6" w:author="Eric Wilson" w:date="2017-05-11T13:29:00Z" w:initials="EW">
    <w:p w14:paraId="2F124169" w14:textId="1C789399" w:rsidR="00CB57BB" w:rsidRDefault="00CB57BB">
      <w:pPr>
        <w:pStyle w:val="CommentText"/>
      </w:pPr>
      <w:r>
        <w:rPr>
          <w:rStyle w:val="CommentReference"/>
        </w:rPr>
        <w:annotationRef/>
      </w:r>
      <w:r>
        <w:t>What should the title be?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2E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>
    <w:nsid w:val="07A8735E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20F45707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>
    <w:nsid w:val="2F980FB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37003A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>
    <w:nsid w:val="40A5413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2A"/>
    <w:rsid w:val="000025D0"/>
    <w:rsid w:val="000F165C"/>
    <w:rsid w:val="001D06D2"/>
    <w:rsid w:val="0029612A"/>
    <w:rsid w:val="002B05E6"/>
    <w:rsid w:val="002C095D"/>
    <w:rsid w:val="00355948"/>
    <w:rsid w:val="00371FCA"/>
    <w:rsid w:val="003A7DD2"/>
    <w:rsid w:val="00426E59"/>
    <w:rsid w:val="00460DE1"/>
    <w:rsid w:val="00485FCB"/>
    <w:rsid w:val="004A2FCB"/>
    <w:rsid w:val="004B6E13"/>
    <w:rsid w:val="004D4E26"/>
    <w:rsid w:val="00514D15"/>
    <w:rsid w:val="00536574"/>
    <w:rsid w:val="00554EA1"/>
    <w:rsid w:val="00556266"/>
    <w:rsid w:val="005D33DF"/>
    <w:rsid w:val="007177F1"/>
    <w:rsid w:val="007B72C3"/>
    <w:rsid w:val="00837FAB"/>
    <w:rsid w:val="008A33A6"/>
    <w:rsid w:val="00945C24"/>
    <w:rsid w:val="00B26AE3"/>
    <w:rsid w:val="00B86305"/>
    <w:rsid w:val="00BB2CD5"/>
    <w:rsid w:val="00BB424E"/>
    <w:rsid w:val="00C9217D"/>
    <w:rsid w:val="00CA46B1"/>
    <w:rsid w:val="00CB57BB"/>
    <w:rsid w:val="00CF6985"/>
    <w:rsid w:val="00DB22E0"/>
    <w:rsid w:val="00ED54A0"/>
    <w:rsid w:val="00E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BDC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2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1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1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1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1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61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3A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DE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2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1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12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12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2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2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2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2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2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1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1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61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2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D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3A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8FCA-FA4D-4409-B069-C75778C6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4</cp:revision>
  <dcterms:created xsi:type="dcterms:W3CDTF">2017-05-11T19:29:00Z</dcterms:created>
  <dcterms:modified xsi:type="dcterms:W3CDTF">2017-05-12T17:56:00Z</dcterms:modified>
</cp:coreProperties>
</file>